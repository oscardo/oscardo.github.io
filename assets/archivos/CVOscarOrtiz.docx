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 xml:space="preserve">Matrícula Profesional </w:t>
      </w:r>
      <w:proofErr w:type="spellStart"/>
      <w:r w:rsidRPr="5ABF1D6F">
        <w:rPr>
          <w:rStyle w:val="normaltextrun"/>
          <w:rFonts w:eastAsiaTheme="minorEastAsia"/>
          <w:lang w:eastAsia="es-CO"/>
        </w:rPr>
        <w:t>N°</w:t>
      </w:r>
      <w:proofErr w:type="spellEnd"/>
      <w:r w:rsidRPr="5ABF1D6F">
        <w:rPr>
          <w:rStyle w:val="normaltextrun"/>
          <w:rFonts w:eastAsiaTheme="minorEastAsia"/>
          <w:lang w:eastAsia="es-CO"/>
        </w:rPr>
        <w:t xml:space="preserve">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0041E4B" w14:textId="6AB61DDE" w:rsidR="00954F94" w:rsidRDefault="00CF4A23" w:rsidP="00FC0096">
      <w:pPr>
        <w:spacing w:line="240" w:lineRule="auto"/>
        <w:jc w:val="center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1A27C57F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bookmarkStart w:id="0" w:name="OLE_LINK1"/>
      <w:bookmarkStart w:id="1" w:name="OLE_LINK2"/>
      <w:r w:rsidRPr="00BF0B16">
        <w:rPr>
          <w:rFonts w:asciiTheme="majorHAnsi" w:hAnsiTheme="majorHAnsi" w:cstheme="majorHAnsi"/>
          <w:lang w:val="es-ES"/>
        </w:rPr>
        <w:t xml:space="preserve">Ingeniero de Sistemas con 10 años de experiencia en </w:t>
      </w:r>
      <w:r w:rsidR="00037766" w:rsidRPr="00BF0B16">
        <w:rPr>
          <w:rFonts w:asciiTheme="majorHAnsi" w:hAnsiTheme="majorHAnsi" w:cstheme="majorHAnsi"/>
          <w:lang w:val="es-ES"/>
        </w:rPr>
        <w:t xml:space="preserve">toda la gestión, procesos y </w:t>
      </w:r>
      <w:r w:rsidRPr="00BF0B16">
        <w:rPr>
          <w:rFonts w:asciiTheme="majorHAnsi" w:hAnsiTheme="majorHAnsi" w:cstheme="majorHAnsi"/>
          <w:lang w:val="es-ES"/>
        </w:rPr>
        <w:t xml:space="preserve">desarrollo de software, </w:t>
      </w:r>
      <w:r w:rsidR="00037766" w:rsidRPr="00BF0B16">
        <w:rPr>
          <w:rFonts w:asciiTheme="majorHAnsi" w:hAnsiTheme="majorHAnsi" w:cstheme="majorHAnsi"/>
          <w:lang w:val="es-ES"/>
        </w:rPr>
        <w:t xml:space="preserve">donde el </w:t>
      </w:r>
      <w:r w:rsidRPr="00BF0B16">
        <w:rPr>
          <w:rFonts w:asciiTheme="majorHAnsi" w:hAnsiTheme="majorHAnsi" w:cstheme="majorHAnsi"/>
          <w:lang w:val="es-ES"/>
        </w:rPr>
        <w:t>mejoramiento</w:t>
      </w:r>
      <w:r w:rsidR="00037766" w:rsidRPr="00BF0B16">
        <w:rPr>
          <w:rFonts w:asciiTheme="majorHAnsi" w:hAnsiTheme="majorHAnsi" w:cstheme="majorHAnsi"/>
          <w:lang w:val="es-ES"/>
        </w:rPr>
        <w:t>,</w:t>
      </w:r>
      <w:r w:rsidRPr="00BF0B16">
        <w:rPr>
          <w:rFonts w:asciiTheme="majorHAnsi" w:hAnsiTheme="majorHAnsi" w:cstheme="majorHAnsi"/>
          <w:lang w:val="es-ES"/>
        </w:rPr>
        <w:t xml:space="preserve"> </w:t>
      </w:r>
      <w:r w:rsidR="00037766" w:rsidRPr="00BF0B16">
        <w:rPr>
          <w:rFonts w:asciiTheme="majorHAnsi" w:hAnsiTheme="majorHAnsi" w:cstheme="majorHAnsi"/>
          <w:lang w:val="es-ES"/>
        </w:rPr>
        <w:t xml:space="preserve">la </w:t>
      </w:r>
      <w:r w:rsidRPr="00BF0B16">
        <w:rPr>
          <w:rFonts w:asciiTheme="majorHAnsi" w:hAnsiTheme="majorHAnsi" w:cstheme="majorHAnsi"/>
          <w:lang w:val="es-ES"/>
        </w:rPr>
        <w:t xml:space="preserve">automatización y </w:t>
      </w:r>
      <w:r w:rsidR="00037766" w:rsidRPr="00BF0B16">
        <w:rPr>
          <w:rFonts w:asciiTheme="majorHAnsi" w:hAnsiTheme="majorHAnsi" w:cstheme="majorHAnsi"/>
          <w:lang w:val="es-ES"/>
        </w:rPr>
        <w:t xml:space="preserve">la optimización </w:t>
      </w:r>
      <w:r w:rsidRPr="00BF0B16">
        <w:rPr>
          <w:rFonts w:asciiTheme="majorHAnsi" w:hAnsiTheme="majorHAnsi" w:cstheme="majorHAnsi"/>
          <w:lang w:val="es-ES"/>
        </w:rPr>
        <w:t xml:space="preserve">de </w:t>
      </w:r>
      <w:r w:rsidR="0088117C" w:rsidRPr="00BF0B16">
        <w:rPr>
          <w:rFonts w:asciiTheme="majorHAnsi" w:hAnsiTheme="majorHAnsi" w:cstheme="majorHAnsi"/>
          <w:lang w:val="es-ES"/>
        </w:rPr>
        <w:t>tecnologías</w:t>
      </w:r>
      <w:r w:rsidRPr="00BF0B16">
        <w:rPr>
          <w:rFonts w:asciiTheme="majorHAnsi" w:hAnsiTheme="majorHAnsi" w:cstheme="majorHAnsi"/>
          <w:lang w:val="es-ES"/>
        </w:rPr>
        <w:t xml:space="preserve"> en </w:t>
      </w:r>
      <w:r w:rsidR="00037766" w:rsidRPr="00BF0B16">
        <w:rPr>
          <w:rFonts w:asciiTheme="majorHAnsi" w:hAnsiTheme="majorHAnsi" w:cstheme="majorHAnsi"/>
          <w:lang w:val="es-ES"/>
        </w:rPr>
        <w:t>cualquier área, bien sea técnica, operativa o administrativamente me han formado como un profesional integro</w:t>
      </w:r>
      <w:r w:rsidRPr="00BF0B16">
        <w:rPr>
          <w:rFonts w:asciiTheme="majorHAnsi" w:hAnsiTheme="majorHAnsi" w:cstheme="majorHAnsi"/>
          <w:lang w:val="es-ES"/>
        </w:rPr>
        <w:t xml:space="preserve">.  Me destaco por ser </w:t>
      </w:r>
      <w:r w:rsidR="006F3F5F" w:rsidRPr="00BF0B16">
        <w:rPr>
          <w:rFonts w:asciiTheme="majorHAnsi" w:hAnsiTheme="majorHAnsi" w:cstheme="majorHAnsi"/>
          <w:lang w:val="es-ES"/>
        </w:rPr>
        <w:t>una persona proactiva</w:t>
      </w:r>
      <w:r w:rsidRPr="00BF0B16">
        <w:rPr>
          <w:rFonts w:asciiTheme="majorHAnsi" w:hAnsiTheme="majorHAnsi" w:cstheme="majorHAnsi"/>
          <w:lang w:val="es-ES"/>
        </w:rPr>
        <w:t xml:space="preserve">, responsable, dispuesto y comprometido a cumplir metas desafiantes en </w:t>
      </w:r>
      <w:r w:rsidRPr="00BF0B16">
        <w:rPr>
          <w:rFonts w:asciiTheme="majorHAnsi" w:eastAsiaTheme="minorEastAsia" w:hAnsiTheme="majorHAnsi" w:cstheme="majorHAnsi"/>
        </w:rPr>
        <w:t>diseño e implementación de proyectos informáticos.</w:t>
      </w:r>
    </w:p>
    <w:p w14:paraId="12EABA4D" w14:textId="1537C524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r w:rsidRPr="00BF0B16">
        <w:rPr>
          <w:rFonts w:asciiTheme="majorHAnsi" w:eastAsiaTheme="minorEastAsia" w:hAnsiTheme="majorHAnsi" w:cstheme="majorHAnsi"/>
        </w:rPr>
        <w:t xml:space="preserve">Mi disposición, compromiso y liderazgo han sido factores </w:t>
      </w:r>
      <w:r w:rsidR="008C65D1" w:rsidRPr="00BF0B16">
        <w:rPr>
          <w:rFonts w:asciiTheme="majorHAnsi" w:eastAsiaTheme="minorEastAsia" w:hAnsiTheme="majorHAnsi" w:cstheme="majorHAnsi"/>
        </w:rPr>
        <w:t>determinantes que</w:t>
      </w:r>
      <w:r w:rsidRPr="00BF0B16">
        <w:rPr>
          <w:rFonts w:asciiTheme="majorHAnsi" w:eastAsiaTheme="minorEastAsia" w:hAnsiTheme="majorHAnsi" w:cstheme="majorHAnsi"/>
        </w:rPr>
        <w:t xml:space="preserve"> me han llevado a ser miembro activo en </w:t>
      </w:r>
      <w:r w:rsidR="00BC1DA4">
        <w:rPr>
          <w:rFonts w:asciiTheme="majorHAnsi" w:eastAsiaTheme="minorEastAsia" w:hAnsiTheme="majorHAnsi" w:cstheme="majorHAnsi"/>
        </w:rPr>
        <w:t xml:space="preserve">todos </w:t>
      </w:r>
      <w:r w:rsidRPr="00BF0B16">
        <w:rPr>
          <w:rFonts w:asciiTheme="majorHAnsi" w:eastAsiaTheme="minorEastAsia" w:hAnsiTheme="majorHAnsi" w:cstheme="majorHAnsi"/>
        </w:rPr>
        <w:t>los equipos de trabajo en los cuales he participado.</w:t>
      </w:r>
    </w:p>
    <w:p w14:paraId="79F9A507" w14:textId="77777777" w:rsidR="0093464E" w:rsidRPr="00BF0B16" w:rsidRDefault="00870510" w:rsidP="23D29018">
      <w:pPr>
        <w:jc w:val="both"/>
        <w:rPr>
          <w:rFonts w:asciiTheme="majorHAnsi" w:eastAsiaTheme="minorEastAsia" w:hAnsiTheme="majorHAnsi" w:cstheme="majorHAnsi"/>
        </w:rPr>
      </w:pPr>
      <w:r w:rsidRPr="00BF0B16">
        <w:rPr>
          <w:rFonts w:asciiTheme="majorHAnsi" w:hAnsiTheme="majorHAnsi" w:cstheme="majorHAnsi"/>
          <w:lang w:val="es-ES"/>
        </w:rPr>
        <w:t xml:space="preserve">Tengo el reconocimiento de Microsoft como uno de los </w:t>
      </w:r>
      <w:r w:rsidRPr="00BF0B16">
        <w:rPr>
          <w:rFonts w:asciiTheme="majorHAnsi" w:eastAsiaTheme="minorEastAsia" w:hAnsiTheme="majorHAnsi" w:cstheme="majorHAnsi"/>
        </w:rPr>
        <w:t>mejores e</w:t>
      </w:r>
      <w:r w:rsidR="00C563B3" w:rsidRPr="00BF0B16">
        <w:rPr>
          <w:rFonts w:asciiTheme="majorHAnsi" w:eastAsiaTheme="minorEastAsia" w:hAnsiTheme="majorHAnsi" w:cstheme="majorHAnsi"/>
        </w:rPr>
        <w:t xml:space="preserve">studiantes del área de sistemas, como Microsoft </w:t>
      </w:r>
      <w:proofErr w:type="spellStart"/>
      <w:r w:rsidR="00C563B3" w:rsidRPr="00BF0B16">
        <w:rPr>
          <w:rFonts w:asciiTheme="majorHAnsi" w:eastAsiaTheme="minorEastAsia" w:hAnsiTheme="majorHAnsi" w:cstheme="majorHAnsi"/>
        </w:rPr>
        <w:t>Student</w:t>
      </w:r>
      <w:proofErr w:type="spellEnd"/>
      <w:r w:rsidR="00C563B3" w:rsidRPr="00BF0B16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C563B3" w:rsidRPr="00BF0B16">
        <w:rPr>
          <w:rFonts w:asciiTheme="majorHAnsi" w:eastAsiaTheme="minorEastAsia" w:hAnsiTheme="majorHAnsi" w:cstheme="majorHAnsi"/>
        </w:rPr>
        <w:t>Partners</w:t>
      </w:r>
      <w:proofErr w:type="spellEnd"/>
      <w:r w:rsidR="00C563B3" w:rsidRPr="00BF0B16">
        <w:rPr>
          <w:rFonts w:asciiTheme="majorHAnsi" w:eastAsiaTheme="minorEastAsia" w:hAnsiTheme="majorHAnsi" w:cstheme="majorHAnsi"/>
        </w:rPr>
        <w:t xml:space="preserve"> Colombia (2006 – 2011).</w:t>
      </w:r>
    </w:p>
    <w:bookmarkEnd w:id="0"/>
    <w:bookmarkEnd w:id="1"/>
    <w:p w14:paraId="36E85013" w14:textId="6DC8DA4D" w:rsidR="0088117C" w:rsidRDefault="0088117C" w:rsidP="0088117C">
      <w:pPr>
        <w:jc w:val="both"/>
        <w:rPr>
          <w:rStyle w:val="normaltextrun"/>
          <w:rFonts w:eastAsiaTheme="minorEastAsia"/>
          <w:b/>
          <w:bCs/>
          <w:lang w:val="es-ES"/>
        </w:rPr>
      </w:pPr>
      <w:r w:rsidRPr="00BF0B16">
        <w:rPr>
          <w:rFonts w:asciiTheme="majorHAnsi" w:hAnsiTheme="majorHAnsi" w:cstheme="majorHAnsi"/>
          <w:lang w:val="es-ES"/>
        </w:rPr>
        <w:t>Dentro del último empleo tuve la posibilidad de gestionar un equipo de trabajo, para el proceso de la certificación referente a ITIL-</w:t>
      </w:r>
      <w:proofErr w:type="spellStart"/>
      <w:r w:rsidRPr="00BF0B16">
        <w:rPr>
          <w:rFonts w:asciiTheme="majorHAnsi" w:hAnsiTheme="majorHAnsi" w:cstheme="majorHAnsi"/>
          <w:lang w:val="es-ES"/>
        </w:rPr>
        <w:t>CObit</w:t>
      </w:r>
      <w:proofErr w:type="spellEnd"/>
      <w:r w:rsidRPr="00BF0B16">
        <w:rPr>
          <w:rFonts w:asciiTheme="majorHAnsi" w:hAnsiTheme="majorHAnsi" w:cstheme="majorHAnsi"/>
          <w:lang w:val="es-ES"/>
        </w:rPr>
        <w:t>, obteniendo el objetivo fijado</w:t>
      </w:r>
      <w:r w:rsidR="00715060">
        <w:rPr>
          <w:rFonts w:asciiTheme="majorHAnsi" w:hAnsiTheme="majorHAnsi" w:cstheme="majorHAnsi"/>
          <w:lang w:val="es-ES"/>
        </w:rPr>
        <w:t xml:space="preserve">, así como el estudio continuo de RPA con la infraestructura </w:t>
      </w:r>
      <w:proofErr w:type="spellStart"/>
      <w:r w:rsidR="00715060">
        <w:rPr>
          <w:rFonts w:asciiTheme="majorHAnsi" w:hAnsiTheme="majorHAnsi" w:cstheme="majorHAnsi"/>
          <w:lang w:val="es-ES"/>
        </w:rPr>
        <w:t>UIPath</w:t>
      </w:r>
      <w:proofErr w:type="spellEnd"/>
      <w:r w:rsidR="00715060">
        <w:rPr>
          <w:rFonts w:asciiTheme="majorHAnsi" w:hAnsiTheme="majorHAnsi" w:cstheme="majorHAnsi"/>
          <w:lang w:val="es-ES"/>
        </w:rPr>
        <w:t>.</w:t>
      </w:r>
    </w:p>
    <w:p w14:paraId="068743EA" w14:textId="58285908" w:rsidR="0088117C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4ED12D8B" w14:textId="23BF8090" w:rsidR="00EB4FC3" w:rsidRDefault="00EB4FC3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Claro Colombia – </w:t>
      </w:r>
      <w:proofErr w:type="spellStart"/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GlobalHitss</w:t>
      </w:r>
      <w:proofErr w:type="spellEnd"/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  <w:t>Bogot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á, 06/2019 – Actual</w:t>
      </w:r>
    </w:p>
    <w:p w14:paraId="5A3713CA" w14:textId="5FCB5E41" w:rsidR="00EB4FC3" w:rsidRPr="00D13EC2" w:rsidRDefault="00EB4FC3" w:rsidP="00D13EC2">
      <w:pPr>
        <w:pStyle w:val="paragraph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la actualidad trabajo con el </w:t>
      </w:r>
      <w:proofErr w:type="spellStart"/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core</w:t>
      </w:r>
      <w:proofErr w:type="spellEnd"/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negocios de Claro Colombia., dentro de las aplicación llamadas AC (Administración de Clientes) en VB6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Oracle</w:t>
      </w: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PAC (Portal AC) en .Net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proofErr w:type="gramStart"/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-  Oracle</w:t>
      </w:r>
      <w:proofErr w:type="gramEnd"/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Aspira (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prospecto de </w:t>
      </w: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proyecto 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del </w:t>
      </w:r>
      <w:proofErr w:type="spellStart"/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core</w:t>
      </w:r>
      <w:proofErr w:type="spellEnd"/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negocio), para lo cual debo estar en constante actualización por lo que debemos estar migrando tanto código de distintos sistemas como actualizar al nuevo sistema.</w:t>
      </w:r>
    </w:p>
    <w:p w14:paraId="5D3CF14E" w14:textId="77777777" w:rsidR="006F3F5F" w:rsidRPr="00E6604D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2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</w:pPr>
      <w:proofErr w:type="spellStart"/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3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>Cobis</w:t>
      </w:r>
      <w:proofErr w:type="spellEnd"/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4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 xml:space="preserve"> – IT </w:t>
      </w:r>
      <w:proofErr w:type="spellStart"/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5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>Consultancy</w:t>
      </w:r>
      <w:proofErr w:type="spellEnd"/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6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 xml:space="preserve"> </w:t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7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8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9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10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11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12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</w:r>
      <w:r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13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ab/>
        <w:t>Bogotá</w:t>
      </w:r>
      <w:r w:rsidR="006F3F5F" w:rsidRPr="00E6604D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rPrChange w:id="14" w:author="Oscar Eduardo Ortiz Pinzon [2]" w:date="2021-10-04T14:54:00Z">
            <w:rPr>
              <w:rStyle w:val="eop"/>
              <w:rFonts w:asciiTheme="minorHAnsi" w:eastAsiaTheme="minorEastAsia" w:hAnsiTheme="minorHAnsi" w:cstheme="minorBidi"/>
              <w:b/>
              <w:bCs/>
              <w:sz w:val="22"/>
              <w:szCs w:val="22"/>
              <w:lang w:val="en-US"/>
            </w:rPr>
          </w:rPrChange>
        </w:rPr>
        <w:t>,06/2018 – 03/2019</w:t>
      </w:r>
    </w:p>
    <w:p w14:paraId="7CD32AC1" w14:textId="69181DD2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Desarrollador de </w:t>
      </w:r>
      <w:proofErr w:type="spellStart"/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Cobis</w:t>
      </w:r>
      <w:proofErr w:type="spellEnd"/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para Banco Agrario de Colombia                                                      </w:t>
      </w:r>
    </w:p>
    <w:p w14:paraId="4C1C2865" w14:textId="5EBE06EF" w:rsidR="005B66C0" w:rsidRPr="0088117C" w:rsidRDefault="00BC1DA4" w:rsidP="00BF0B16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Acompañ</w:t>
      </w:r>
      <w:r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todo el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desarrollo de la integración y mantenimiento entre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Cobis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(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Core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Bancario) y el Banco Agrario de Colombia, en los módulos de Cartera, Créditos y ATM (Cajeros Automáticos), los desarrollos es para toda el back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end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y las tecnologías asociadas a la misma, Visual Basic 6.0,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Com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+, C++, C#, Sybase 15, SQR integración con Sistemas S400 y Unix, XML y RXML, generación de reportes con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Crystal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Reports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,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JReports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, </w:t>
      </w:r>
      <w:proofErr w:type="spellStart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Rest</w:t>
      </w:r>
      <w:proofErr w:type="spellEnd"/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API, PL SQL</w:t>
      </w:r>
      <w:r w:rsidR="00BB3E68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.</w:t>
      </w:r>
    </w:p>
    <w:p w14:paraId="55575D73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6F469550" w14:textId="302F7256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02/2017 – 02/2018 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18FBFF6C" w14:textId="7D09B27A" w:rsidR="007369BD" w:rsidRPr="00D26E76" w:rsidRDefault="00BC1DA4" w:rsidP="0088117C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Lider</w:t>
      </w:r>
      <w:r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dentro de la ARN (Agencia para la Reincorporación y la Normalización), 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¨P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residencia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R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epública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de Colombia, todo el tema de Intranet y Internet de la entidad con respecto con el desarrollo de software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, en este </w:t>
      </w:r>
      <w:r w:rsidR="002625A6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trabajé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con herramientas de Microsoft tales como </w:t>
      </w:r>
      <w:r w:rsidR="00D26E76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ETL (Extracción, transformación, y carga de datos)</w:t>
      </w:r>
      <w:r w:rsidR="00A9283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.</w:t>
      </w:r>
    </w:p>
    <w:p w14:paraId="4F2AB7BC" w14:textId="41AC1E95" w:rsidR="00BB3E68" w:rsidRPr="00404BEB" w:rsidRDefault="00BB3E68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682972C" w14:textId="7AB6F098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</w:t>
      </w:r>
      <w:proofErr w:type="spellStart"/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Milan-Bogota</w:t>
      </w:r>
      <w:proofErr w:type="spellEnd"/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/ 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–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11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</w:p>
    <w:p w14:paraId="2AEE2AA8" w14:textId="77777777" w:rsidR="00455749" w:rsidRPr="0088117C" w:rsidRDefault="00455749" w:rsidP="00BF0B16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Lideré como consultor externo, la implantación de una solución informática entre ellos Bomi Internacional y los distintos clientes, atendidos se encuentran Roche </w:t>
      </w:r>
      <w:proofErr w:type="spellStart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Inc</w:t>
      </w:r>
      <w:proofErr w:type="spellEnd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, </w:t>
      </w:r>
      <w:proofErr w:type="spellStart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Teleflex</w:t>
      </w:r>
      <w:proofErr w:type="spellEnd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y Cardinal </w:t>
      </w:r>
      <w:proofErr w:type="spellStart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Health</w:t>
      </w:r>
      <w:proofErr w:type="spellEnd"/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llevándome a conocer todo el proceso de Bomi y concretar la mejor solución posible desde el punto de vista funcional y operativo para su software Lidia, un WMS realizado por ellos y diseñar las distintas interfaces con los clientes antes mencionados.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4DEC3E26" w14:textId="77777777" w:rsidR="00D13EC2" w:rsidRDefault="00D13EC2" w:rsidP="51D649C6">
      <w:pPr>
        <w:pStyle w:val="paragraph"/>
        <w:jc w:val="bot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7B1916BC" w14:textId="77777777" w:rsidR="00D13EC2" w:rsidRDefault="00D13EC2" w:rsidP="51D649C6">
      <w:pPr>
        <w:pStyle w:val="paragraph"/>
        <w:jc w:val="bot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7EBD668" w14:textId="77777777" w:rsidR="00D13EC2" w:rsidRDefault="00D13EC2" w:rsidP="51D649C6">
      <w:pPr>
        <w:pStyle w:val="paragraph"/>
        <w:jc w:val="both"/>
        <w:textAlignment w:val="baseline"/>
        <w:rPr>
          <w:ins w:id="15" w:author="Oscar Eduardo Ortiz Pinzon" w:date="2020-02-13T15:46:00Z"/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proofErr w:type="spellStart"/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lastRenderedPageBreak/>
        <w:t>DataSolutions</w:t>
      </w:r>
      <w:proofErr w:type="spellEnd"/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88117C" w:rsidRDefault="00870510" w:rsidP="00BF0B1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jc w:val="both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Colaboré activamente en</w:t>
      </w:r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</w:t>
      </w:r>
      <w:proofErr w:type="spellStart"/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ScoreCard</w:t>
      </w:r>
      <w:proofErr w:type="spellEnd"/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 la gerencia de valor de la ETB.</w:t>
      </w:r>
    </w:p>
    <w:p w14:paraId="70A6DB01" w14:textId="77777777" w:rsidR="008F0FB0" w:rsidRPr="0088117C" w:rsidDel="00832BAE" w:rsidRDefault="00D43C37" w:rsidP="00BF0B16">
      <w:pPr>
        <w:pStyle w:val="paragraph"/>
        <w:numPr>
          <w:ilvl w:val="0"/>
          <w:numId w:val="2"/>
        </w:numPr>
        <w:ind w:left="284" w:hanging="284"/>
        <w:jc w:val="both"/>
        <w:rPr>
          <w:del w:id="16" w:author="Oscar Eduardo Ortiz Pinzon" w:date="2020-02-13T15:50:00Z"/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e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sarroll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un mecanismo de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mejora continua de la empresa, en los propósitos 2014 - </w:t>
      </w:r>
      <w:proofErr w:type="gramStart"/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2018  o</w:t>
      </w:r>
      <w:proofErr w:type="gramEnd"/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Proceso de adopción denominado Seis Sigma en los indicadores de Total </w:t>
      </w:r>
      <w:proofErr w:type="spellStart"/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Quality</w:t>
      </w:r>
      <w:proofErr w:type="spellEnd"/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Management.</w:t>
      </w:r>
    </w:p>
    <w:p w14:paraId="4C2CB26B" w14:textId="77777777" w:rsidR="000B43B5" w:rsidRPr="00832BAE" w:rsidRDefault="000B43B5">
      <w:pPr>
        <w:pStyle w:val="paragraph"/>
        <w:numPr>
          <w:ilvl w:val="0"/>
          <w:numId w:val="2"/>
        </w:numPr>
        <w:ind w:left="284" w:hanging="284"/>
        <w:jc w:val="both"/>
        <w:rPr>
          <w:rStyle w:val="eop"/>
          <w:rFonts w:asciiTheme="minorHAnsi" w:eastAsiaTheme="minorHAnsi" w:hAnsiTheme="minorHAnsi" w:cstheme="minorBidi"/>
          <w:b/>
          <w:sz w:val="22"/>
          <w:szCs w:val="22"/>
          <w:lang w:eastAsia="en-US"/>
        </w:rPr>
        <w:pPrChange w:id="17" w:author="Oscar Eduardo Ortiz Pinzon" w:date="2020-02-13T15:50:00Z">
          <w:pPr>
            <w:pStyle w:val="paragraph"/>
            <w:jc w:val="both"/>
            <w:textAlignment w:val="baseline"/>
          </w:pPr>
        </w:pPrChange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6905B469" w:rsidR="000B43B5" w:rsidRPr="0088117C" w:rsidRDefault="00D43C37" w:rsidP="00BF0B16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Como desarrollador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Senior dentro de la Empresa de Telecomunicaciones de Bogotá E.S.P, </w:t>
      </w:r>
      <w:r w:rsidR="00FE16A5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tuve la oportunidad de 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diseñar e imple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me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ntar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el Balance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ScoreCard</w:t>
      </w:r>
      <w:proofErr w:type="spellEnd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la empresa, primer diseño con C# y después co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SharePoint con 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ETL, </w:t>
      </w:r>
      <w:proofErr w:type="spellStart"/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PowerPivot</w:t>
      </w:r>
      <w:proofErr w:type="spellEnd"/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, Business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Inteligence</w:t>
      </w:r>
      <w:proofErr w:type="spellEnd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Integration</w:t>
      </w:r>
      <w:proofErr w:type="spellEnd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Services</w:t>
      </w:r>
      <w:proofErr w:type="spellEnd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, Excel.</w:t>
      </w:r>
    </w:p>
    <w:p w14:paraId="4D6ADBC8" w14:textId="3B1CF2AA" w:rsidR="51D649C6" w:rsidRPr="0088117C" w:rsidRDefault="00734303" w:rsidP="00BF0B16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Desarrollé la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aplicación de vacaciones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y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permisos de la empresa, con lenguaje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XQuery</w:t>
      </w:r>
      <w:proofErr w:type="spellEnd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dentro de la base de datos </w:t>
      </w:r>
      <w:proofErr w:type="spellStart"/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PostGress</w:t>
      </w:r>
      <w:proofErr w:type="spellEnd"/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 y Java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 como lenguaje de base</w:t>
      </w:r>
    </w:p>
    <w:p w14:paraId="670A4FD3" w14:textId="3676C6E9" w:rsidR="00954F94" w:rsidRPr="0088117C" w:rsidRDefault="00FE16A5" w:rsidP="0088117C">
      <w:pPr>
        <w:pStyle w:val="paragraph"/>
        <w:numPr>
          <w:ilvl w:val="0"/>
          <w:numId w:val="2"/>
        </w:numPr>
        <w:jc w:val="both"/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  <w:lang w:val="es-ES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Particip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manera activa en la construcción de los distintos objetivos dentro del plan de mejora continua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de los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propósitos 2010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–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2014</w:t>
      </w:r>
      <w:r w:rsidR="0088117C" w:rsidRPr="0088117C"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proofErr w:type="spellStart"/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proofErr w:type="spellEnd"/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88117C" w:rsidRDefault="00870510" w:rsidP="00BF0B1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Estuve vinculado en proyectos informáticos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y en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el diseño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e implementación de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51D649C6" w:rsidRPr="0088117C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proofErr w:type="spellStart"/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Belcolp</w:t>
      </w:r>
      <w:proofErr w:type="spellEnd"/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– Perú, Colombia, Panamá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.  Algunos proyectos fueron la</w:t>
      </w:r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implementación del </w:t>
      </w:r>
      <w:proofErr w:type="spellStart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versionamiento</w:t>
      </w:r>
      <w:proofErr w:type="spellEnd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la información con SharePoint, sitios virtuales de </w:t>
      </w:r>
      <w:proofErr w:type="spellStart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Cyzone</w:t>
      </w:r>
      <w:proofErr w:type="spellEnd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, </w:t>
      </w:r>
      <w:proofErr w:type="spellStart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Epica</w:t>
      </w:r>
      <w:proofErr w:type="spellEnd"/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contáctame y proyectos especiales para Brasil, Estados Unidos y Francia.</w:t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 </w:t>
      </w:r>
    </w:p>
    <w:p w14:paraId="68AF003F" w14:textId="77777777" w:rsidR="00404BEB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Desarroll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diferentes aplicativos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para Avianca dentro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los que se destaca</w:t>
      </w:r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proofErr w:type="spellStart"/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DeprisaOnLine</w:t>
      </w:r>
      <w:proofErr w:type="spellEnd"/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y el sistema de verificación de llegada de encomiendas utilizado para automatizar el proceso de llegada de pasajeros, todo esto se desarrolló con </w:t>
      </w:r>
      <w:proofErr w:type="spellStart"/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Sharepoint</w:t>
      </w:r>
      <w:proofErr w:type="spellEnd"/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C#, Oracle Y SQL Server</w:t>
      </w:r>
    </w:p>
    <w:p w14:paraId="57CF391A" w14:textId="371983C4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2116554F" w14:textId="524F5B64" w:rsidR="00BF0B16" w:rsidRPr="0088117C" w:rsidRDefault="00605AD8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Magister</w:t>
      </w:r>
      <w:r w:rsidR="00AA2E33" w:rsidRPr="0088117C">
        <w:rPr>
          <w:rFonts w:asciiTheme="majorHAnsi" w:eastAsiaTheme="minorEastAsia" w:hAnsiTheme="majorHAnsi" w:cstheme="majorHAnsi"/>
        </w:rPr>
        <w:t xml:space="preserve"> en Ingeniería de Software y Sistema Informático - Universidad Internacional de la Rioja</w:t>
      </w:r>
      <w:r w:rsidR="00734303" w:rsidRPr="0088117C">
        <w:rPr>
          <w:rFonts w:asciiTheme="majorHAnsi" w:eastAsiaTheme="minorEastAsia" w:hAnsiTheme="majorHAnsi" w:cstheme="majorHAnsi"/>
        </w:rPr>
        <w:t xml:space="preserve">. </w:t>
      </w:r>
    </w:p>
    <w:p w14:paraId="4BA8EFB7" w14:textId="38BECB28" w:rsidR="00BF0B16" w:rsidRPr="0088117C" w:rsidRDefault="00BF0B16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Especialización tecnológica en gestión y seguridad de base de datos - SENA</w:t>
      </w:r>
    </w:p>
    <w:p w14:paraId="6186AF3E" w14:textId="77777777" w:rsidR="00DA5ABD" w:rsidRPr="0088117C" w:rsidRDefault="5ABF1D6F" w:rsidP="00BF0B16">
      <w:pPr>
        <w:pStyle w:val="paragraph"/>
        <w:jc w:val="both"/>
        <w:textAlignment w:val="baseline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Ingenier</w:t>
      </w:r>
      <w:r w:rsidR="00954F94" w:rsidRPr="0088117C">
        <w:rPr>
          <w:rFonts w:asciiTheme="majorHAnsi" w:eastAsiaTheme="minorEastAsia" w:hAnsiTheme="majorHAnsi" w:cstheme="majorHAnsi"/>
        </w:rPr>
        <w:t>o</w:t>
      </w:r>
      <w:r w:rsidRPr="0088117C">
        <w:rPr>
          <w:rFonts w:asciiTheme="majorHAnsi" w:eastAsiaTheme="minorEastAsia" w:hAnsiTheme="majorHAnsi" w:cstheme="majorHAnsi"/>
        </w:rPr>
        <w:t xml:space="preserve"> de Sistemas</w:t>
      </w:r>
      <w:r w:rsidR="00954F94" w:rsidRPr="0088117C">
        <w:rPr>
          <w:rFonts w:asciiTheme="majorHAnsi" w:eastAsiaTheme="minorEastAsia" w:hAnsiTheme="majorHAnsi" w:cstheme="majorHAnsi"/>
        </w:rPr>
        <w:t xml:space="preserve"> - </w:t>
      </w:r>
      <w:r w:rsidR="00DA5ABD" w:rsidRPr="0088117C">
        <w:rPr>
          <w:rFonts w:asciiTheme="majorHAnsi" w:eastAsiaTheme="minorEastAsia" w:hAnsiTheme="majorHAnsi" w:cstheme="majorHAnsi"/>
        </w:rPr>
        <w:t xml:space="preserve">Universidad del Tolima.  </w:t>
      </w:r>
      <w:r w:rsidR="00DA5ABD" w:rsidRPr="0088117C">
        <w:rPr>
          <w:rFonts w:asciiTheme="majorHAnsi" w:hAnsiTheme="majorHAnsi" w:cstheme="majorHAnsi"/>
        </w:rPr>
        <w:tab/>
      </w:r>
    </w:p>
    <w:p w14:paraId="06FDCAD9" w14:textId="77777777" w:rsidR="51D649C6" w:rsidRPr="0088117C" w:rsidRDefault="00954F94" w:rsidP="00BF0B16">
      <w:pPr>
        <w:pStyle w:val="paragraph"/>
        <w:jc w:val="both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 xml:space="preserve">Tecnólogo en Informática - </w:t>
      </w:r>
      <w:r w:rsidR="5ABF1D6F" w:rsidRPr="0088117C">
        <w:rPr>
          <w:rFonts w:asciiTheme="majorHAnsi" w:eastAsiaTheme="minorEastAsia" w:hAnsiTheme="majorHAnsi" w:cstheme="majorHAnsi"/>
        </w:rPr>
        <w:t>Corporación Universitaria Minuto de Dios.</w:t>
      </w:r>
    </w:p>
    <w:p w14:paraId="206C2BC2" w14:textId="77777777" w:rsidR="00BC1DA4" w:rsidRDefault="23D29018" w:rsidP="0088117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0B24DE2D" w:rsidR="00DA5ABD" w:rsidRPr="0088117C" w:rsidRDefault="00954F94" w:rsidP="0088117C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Lenguajes: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inglés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(Intermedio),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portugués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(Fluido),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italiano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(Básico) y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español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(Nativo) </w:t>
      </w:r>
    </w:p>
    <w:p w14:paraId="77B8288F" w14:textId="2B056EB3" w:rsidR="00DA5ABD" w:rsidRPr="0088117C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Sistemas: Excel, Word, Vi</w:t>
      </w:r>
      <w:r w:rsidR="00954F94" w:rsidRPr="0088117C">
        <w:rPr>
          <w:rFonts w:asciiTheme="majorHAnsi" w:eastAsiaTheme="minorEastAsia" w:hAnsiTheme="majorHAnsi" w:cstheme="majorHAnsi"/>
          <w:sz w:val="22"/>
          <w:szCs w:val="22"/>
        </w:rPr>
        <w:t>sual Studio .Net desde la versió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2003 hasta la </w:t>
      </w:r>
      <w:r w:rsidR="00C109A7" w:rsidRPr="0088117C">
        <w:rPr>
          <w:rFonts w:asciiTheme="majorHAnsi" w:eastAsiaTheme="minorEastAsia" w:hAnsiTheme="majorHAnsi" w:cstheme="majorHAnsi"/>
          <w:sz w:val="22"/>
          <w:szCs w:val="22"/>
        </w:rPr>
        <w:t>más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reciente, Visual Basic 6.0, SQL Server 2000/2005/2008/2012, SharePoint 2003/2007/2010/2013, </w:t>
      </w:r>
      <w:proofErr w:type="spellStart"/>
      <w:r w:rsidRPr="0088117C">
        <w:rPr>
          <w:rFonts w:asciiTheme="majorHAnsi" w:eastAsiaTheme="minorEastAsia" w:hAnsiTheme="majorHAnsi" w:cstheme="majorHAnsi"/>
          <w:sz w:val="22"/>
          <w:szCs w:val="22"/>
        </w:rPr>
        <w:t>postgress</w:t>
      </w:r>
      <w:proofErr w:type="spellEnd"/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proofErr w:type="spellStart"/>
      <w:r w:rsidRPr="0088117C">
        <w:rPr>
          <w:rFonts w:asciiTheme="majorHAnsi" w:eastAsiaTheme="minorEastAsia" w:hAnsiTheme="majorHAnsi" w:cstheme="majorHAnsi"/>
          <w:sz w:val="22"/>
          <w:szCs w:val="22"/>
        </w:rPr>
        <w:t>mysql</w:t>
      </w:r>
      <w:proofErr w:type="spellEnd"/>
      <w:r w:rsidRPr="0088117C">
        <w:rPr>
          <w:rFonts w:asciiTheme="majorHAnsi" w:eastAsiaTheme="minorEastAsia" w:hAnsiTheme="majorHAnsi" w:cstheme="majorHAnsi"/>
          <w:sz w:val="22"/>
          <w:szCs w:val="22"/>
        </w:rPr>
        <w:t>, PHP, C#, Visual Basic .Net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Java, </w:t>
      </w:r>
      <w:proofErr w:type="spellStart"/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MondoDB</w:t>
      </w:r>
      <w:proofErr w:type="spellEnd"/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, Unity, IONIC, Android, Azure SQL</w:t>
      </w:r>
      <w:r w:rsidR="00B90E76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proofErr w:type="spellStart"/>
      <w:r w:rsidR="00B90E76">
        <w:rPr>
          <w:rFonts w:asciiTheme="majorHAnsi" w:eastAsiaTheme="minorEastAsia" w:hAnsiTheme="majorHAnsi" w:cstheme="majorHAnsi"/>
          <w:sz w:val="22"/>
          <w:szCs w:val="22"/>
        </w:rPr>
        <w:t>UIPath</w:t>
      </w:r>
      <w:proofErr w:type="spellEnd"/>
      <w:r w:rsidR="00B90E76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6EF8F5C6" w14:textId="437A0A8E" w:rsidR="00DA5ABD" w:rsidRPr="00B90E76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Certificaciones</w:t>
      </w:r>
      <w:proofErr w:type="spellEnd"/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: ITIL Foundation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v3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,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SharePoint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2007/2010</w:t>
      </w:r>
      <w:r w:rsidR="00B90E76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</w:t>
      </w:r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RPA Infrastructure </w:t>
      </w:r>
      <w:proofErr w:type="spellStart"/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UIPath</w:t>
      </w:r>
      <w:proofErr w:type="spellEnd"/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RPA </w:t>
      </w:r>
      <w:r w:rsidR="00DC548A" w:rsidRP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Solution Architect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UIPath</w:t>
      </w:r>
      <w:proofErr w:type="spellEnd"/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.</w:t>
      </w:r>
    </w:p>
    <w:p w14:paraId="07C74ADD" w14:textId="3838380F" w:rsidR="005B66C0" w:rsidRDefault="49B19F63" w:rsidP="00D13EC2">
      <w:pPr>
        <w:pStyle w:val="paragraph"/>
        <w:jc w:val="both"/>
        <w:textAlignment w:val="baseline"/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Reconocimientos: Segundo mejor ECAES – Universidad del Tolima, Microsoft </w:t>
      </w:r>
      <w:proofErr w:type="spellStart"/>
      <w:r w:rsidRPr="0088117C">
        <w:rPr>
          <w:rFonts w:asciiTheme="majorHAnsi" w:eastAsiaTheme="minorEastAsia" w:hAnsiTheme="majorHAnsi" w:cstheme="majorHAnsi"/>
          <w:sz w:val="22"/>
          <w:szCs w:val="22"/>
        </w:rPr>
        <w:t>Student</w:t>
      </w:r>
      <w:proofErr w:type="spellEnd"/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88117C">
        <w:rPr>
          <w:rFonts w:asciiTheme="majorHAnsi" w:eastAsiaTheme="minorEastAsia" w:hAnsiTheme="majorHAnsi" w:cstheme="majorHAnsi"/>
          <w:sz w:val="22"/>
          <w:szCs w:val="22"/>
        </w:rPr>
        <w:t>Partners</w:t>
      </w:r>
      <w:proofErr w:type="spellEnd"/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2006 – 2010, Mejor Tesis de tecnología en Informática, Corporación Universitaria Minuto de Dios.</w:t>
      </w: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88117C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BC1DA4" w:rsidRDefault="008E0F10" w:rsidP="49B19F63">
            <w:pPr>
              <w:jc w:val="both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>Jonathan Narváez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</w:t>
            </w:r>
          </w:p>
          <w:p w14:paraId="4AAD2B85" w14:textId="41231095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Arquitecto de Tecnología e Infraestructura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  <w:r w:rsidR="00796CA8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>– Docente Universitario</w:t>
            </w:r>
          </w:p>
          <w:p w14:paraId="706B5E76" w14:textId="77777777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Corporación Universitaria Minuto de Dios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</w:p>
          <w:p w14:paraId="6213CA34" w14:textId="77777777" w:rsidR="008E0F10" w:rsidRPr="00BC1DA4" w:rsidRDefault="00455749" w:rsidP="008229A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 xml:space="preserve">Sandra </w:t>
            </w:r>
            <w:proofErr w:type="spellStart"/>
            <w:r w:rsidRPr="00404BEB">
              <w:rPr>
                <w:rFonts w:eastAsia="Lucida Sans" w:cstheme="minorHAnsi"/>
                <w:bCs w:val="0"/>
                <w:lang w:val="es-ES"/>
              </w:rPr>
              <w:t>Berdugo</w:t>
            </w:r>
            <w:proofErr w:type="spellEnd"/>
            <w:r w:rsidRPr="00BC1DA4">
              <w:rPr>
                <w:rFonts w:eastAsia="Lucida Sans" w:cstheme="minorHAnsi"/>
                <w:bCs w:val="0"/>
                <w:i/>
              </w:rPr>
              <w:t xml:space="preserve"> León</w:t>
            </w:r>
          </w:p>
          <w:p w14:paraId="5846E79A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Profesional </w:t>
            </w:r>
          </w:p>
          <w:p w14:paraId="332FDB55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Ecopetrol S.A</w:t>
            </w:r>
          </w:p>
          <w:p w14:paraId="4DFE244B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Teléfonos: </w:t>
            </w:r>
            <w:r w:rsidR="00455749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+57 1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2344276 </w:t>
            </w:r>
          </w:p>
          <w:p w14:paraId="29C337F9" w14:textId="77777777" w:rsidR="008E0F10" w:rsidRPr="00BC1DA4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304 3086765</w:t>
            </w:r>
          </w:p>
          <w:p w14:paraId="4147266C" w14:textId="77777777" w:rsidR="008E0F10" w:rsidRPr="00BC1DA4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5" w:type="dxa"/>
          </w:tcPr>
          <w:p w14:paraId="6199C457" w14:textId="34E72E33" w:rsidR="008E0F10" w:rsidRPr="00A82BDA" w:rsidDel="00E6604D" w:rsidRDefault="00E6604D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8" w:author="Oscar Eduardo Ortiz Pinzon [2]" w:date="2021-10-04T14:59:00Z"/>
                <w:rFonts w:eastAsia="Lucida Sans" w:cstheme="minorHAnsi"/>
                <w:i/>
                <w:lang w:val="es-ES"/>
              </w:rPr>
            </w:pPr>
            <w:proofErr w:type="spellStart"/>
            <w:ins w:id="19" w:author="Oscar Eduardo Ortiz Pinzon [2]" w:date="2021-10-04T14:59:00Z">
              <w:r w:rsidRPr="00E6604D">
                <w:rPr>
                  <w:rFonts w:eastAsia="Lucida Sans" w:cstheme="minorHAnsi"/>
                  <w:i/>
                  <w:lang w:val="es-ES"/>
                </w:rPr>
                <w:t>Radim</w:t>
              </w:r>
              <w:proofErr w:type="spellEnd"/>
              <w:r w:rsidRPr="00E6604D">
                <w:rPr>
                  <w:rFonts w:eastAsia="Lucida Sans" w:cstheme="minorHAnsi"/>
                  <w:i/>
                  <w:lang w:val="es-ES"/>
                </w:rPr>
                <w:t xml:space="preserve"> </w:t>
              </w:r>
              <w:proofErr w:type="spellStart"/>
              <w:r w:rsidRPr="00E6604D">
                <w:rPr>
                  <w:rFonts w:eastAsia="Lucida Sans" w:cstheme="minorHAnsi"/>
                  <w:i/>
                  <w:lang w:val="es-ES"/>
                </w:rPr>
                <w:t>Buček</w:t>
              </w:r>
            </w:ins>
            <w:proofErr w:type="spellEnd"/>
            <w:del w:id="20" w:author="Oscar Eduardo Ortiz Pinzon [2]" w:date="2021-10-04T14:54:00Z">
              <w:r w:rsidR="00F46887" w:rsidRPr="00A82BDA" w:rsidDel="00E6604D">
                <w:rPr>
                  <w:rFonts w:eastAsia="Lucida Sans" w:cstheme="minorHAnsi"/>
                  <w:i/>
                  <w:lang w:val="es-ES"/>
                </w:rPr>
                <w:delText>Kensu Miliante</w:delText>
              </w:r>
            </w:del>
          </w:p>
          <w:p w14:paraId="05A86117" w14:textId="77777777" w:rsidR="00E6604D" w:rsidRDefault="00E6604D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" w:author="Oscar Eduardo Ortiz Pinzon [2]" w:date="2021-10-04T14:59:00Z"/>
                <w:rFonts w:asciiTheme="majorHAnsi" w:eastAsia="Lucida Sans" w:hAnsiTheme="majorHAnsi" w:cstheme="majorHAnsi"/>
                <w:b w:val="0"/>
                <w:bCs w:val="0"/>
                <w:sz w:val="20"/>
                <w:szCs w:val="20"/>
                <w:lang w:val="es-ES"/>
              </w:rPr>
            </w:pPr>
          </w:p>
          <w:p w14:paraId="630E25E7" w14:textId="1BE01465" w:rsidR="008C65D1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" w:author="Oscar Eduardo Ortiz Pinzon [2]" w:date="2021-10-04T14:59:00Z"/>
                <w:rFonts w:asciiTheme="majorHAnsi" w:eastAsia="Lucida Sans" w:hAnsiTheme="majorHAnsi" w:cstheme="majorHAnsi"/>
                <w:b w:val="0"/>
                <w:bCs w:val="0"/>
                <w:sz w:val="20"/>
                <w:szCs w:val="20"/>
                <w:lang w:val="es-ES"/>
              </w:rPr>
            </w:pPr>
            <w:del w:id="23" w:author="Oscar Eduardo Ortiz Pinzon [2]" w:date="2021-10-04T14:59:00Z">
              <w:r w:rsidRPr="00BC1DA4" w:rsidDel="00E6604D">
                <w:rPr>
                  <w:rFonts w:asciiTheme="majorHAnsi" w:eastAsia="Lucida Sans" w:hAnsiTheme="majorHAnsi" w:cstheme="majorHAnsi"/>
                  <w:sz w:val="20"/>
                  <w:szCs w:val="20"/>
                  <w:lang w:val="es-ES"/>
                </w:rPr>
                <w:delText>Ingeniera de Sistemas</w:delText>
              </w:r>
            </w:del>
            <w:ins w:id="24" w:author="Oscar Eduardo Ortiz Pinzon [2]" w:date="2021-10-04T14:59:00Z">
              <w:r w:rsidR="00E6604D">
                <w:rPr>
                  <w:rFonts w:asciiTheme="majorHAnsi" w:eastAsia="Lucida Sans" w:hAnsiTheme="majorHAnsi" w:cstheme="majorHAnsi"/>
                  <w:sz w:val="20"/>
                  <w:szCs w:val="20"/>
                  <w:lang w:val="es-ES"/>
                </w:rPr>
                <w:t>Economista</w:t>
              </w:r>
            </w:ins>
          </w:p>
          <w:p w14:paraId="7E7B36A3" w14:textId="61282D16" w:rsidR="00E6604D" w:rsidRPr="00BC1DA4" w:rsidRDefault="00E6604D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ins w:id="25" w:author="Oscar Eduardo Ortiz Pinzon [2]" w:date="2021-10-04T14:59:00Z">
              <w:r>
                <w:rPr>
                  <w:rFonts w:asciiTheme="majorHAnsi" w:eastAsia="Lucida Sans" w:hAnsiTheme="majorHAnsi" w:cstheme="majorHAnsi"/>
                  <w:sz w:val="20"/>
                  <w:szCs w:val="20"/>
                  <w:lang w:val="es-ES"/>
                </w:rPr>
                <w:t xml:space="preserve">CEO Karma </w:t>
              </w:r>
              <w:proofErr w:type="spellStart"/>
              <w:r>
                <w:rPr>
                  <w:rFonts w:asciiTheme="majorHAnsi" w:eastAsia="Lucida Sans" w:hAnsiTheme="majorHAnsi" w:cstheme="majorHAnsi"/>
                  <w:sz w:val="20"/>
                  <w:szCs w:val="20"/>
                  <w:lang w:val="es-ES"/>
                </w:rPr>
                <w:t>dogs</w:t>
              </w:r>
            </w:ins>
            <w:proofErr w:type="spellEnd"/>
          </w:p>
          <w:p w14:paraId="30D10921" w14:textId="42E707D0" w:rsidR="008C65D1" w:rsidRPr="00BC1DA4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proofErr w:type="spellStart"/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Telefono</w:t>
            </w:r>
            <w:proofErr w:type="spellEnd"/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: +57 </w:t>
            </w:r>
            <w:ins w:id="26" w:author="Oscar Eduardo Ortiz Pinzon [2]" w:date="2021-10-04T15:01:00Z">
              <w:r w:rsidR="00E6604D">
                <w:rPr>
                  <w:rFonts w:asciiTheme="majorHAnsi" w:eastAsia="Lucida Sans" w:hAnsiTheme="majorHAnsi" w:cstheme="majorHAnsi"/>
                  <w:bCs w:val="0"/>
                  <w:sz w:val="20"/>
                  <w:szCs w:val="20"/>
                  <w:lang w:val="es-ES"/>
                </w:rPr>
                <w:t>315 7418144</w:t>
              </w:r>
            </w:ins>
            <w:del w:id="27" w:author="Oscar Eduardo Ortiz Pinzon [2]" w:date="2021-10-04T15:00:00Z">
              <w:r w:rsidRPr="00BC1DA4" w:rsidDel="00E6604D">
                <w:rPr>
                  <w:rFonts w:asciiTheme="majorHAnsi" w:eastAsia="Lucida Sans" w:hAnsiTheme="majorHAnsi" w:cstheme="majorHAnsi"/>
                  <w:bCs w:val="0"/>
                  <w:sz w:val="20"/>
                  <w:szCs w:val="20"/>
                  <w:lang w:val="es-ES"/>
                </w:rPr>
                <w:delText>319 5063494</w:delText>
              </w:r>
            </w:del>
          </w:p>
        </w:tc>
      </w:tr>
    </w:tbl>
    <w:p w14:paraId="6F4337F5" w14:textId="77777777" w:rsidR="00870510" w:rsidRPr="00A9283C" w:rsidRDefault="00870510" w:rsidP="00D13EC2">
      <w:pPr>
        <w:jc w:val="both"/>
        <w:rPr>
          <w:rFonts w:asciiTheme="majorHAnsi" w:hAnsiTheme="majorHAnsi"/>
          <w:u w:val="single"/>
        </w:rPr>
      </w:pPr>
      <w:bookmarkStart w:id="28" w:name="_GoBack"/>
      <w:bookmarkEnd w:id="28"/>
    </w:p>
    <w:sectPr w:rsidR="00870510" w:rsidRPr="00A9283C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B61E8" w14:textId="77777777" w:rsidR="00CF4A23" w:rsidRDefault="00CF4A23" w:rsidP="00870510">
      <w:pPr>
        <w:spacing w:after="0" w:line="240" w:lineRule="auto"/>
      </w:pPr>
      <w:r>
        <w:separator/>
      </w:r>
    </w:p>
  </w:endnote>
  <w:endnote w:type="continuationSeparator" w:id="0">
    <w:p w14:paraId="189A695F" w14:textId="77777777" w:rsidR="00CF4A23" w:rsidRDefault="00CF4A23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CD111" w14:textId="77777777" w:rsidR="00CF4A23" w:rsidRDefault="00CF4A23" w:rsidP="00870510">
      <w:pPr>
        <w:spacing w:after="0" w:line="240" w:lineRule="auto"/>
      </w:pPr>
      <w:r>
        <w:separator/>
      </w:r>
    </w:p>
  </w:footnote>
  <w:footnote w:type="continuationSeparator" w:id="0">
    <w:p w14:paraId="24274ED2" w14:textId="77777777" w:rsidR="00CF4A23" w:rsidRDefault="00CF4A23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car Eduardo Ortiz Pinzon [2]">
    <w15:presenceInfo w15:providerId="AD" w15:userId="S::ortizoscp@globalhitss.com::fdf95110-5fae-4cfc-b099-066d3b7b4080"/>
  </w15:person>
  <w15:person w15:author="Oscar Eduardo Ortiz Pinzon">
    <w15:presenceInfo w15:providerId="AD" w15:userId="S-1-5-21-3271948526-606544471-4065018170-51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B5"/>
    <w:rsid w:val="00031CD8"/>
    <w:rsid w:val="00032E5E"/>
    <w:rsid w:val="00037766"/>
    <w:rsid w:val="00070065"/>
    <w:rsid w:val="000B43B5"/>
    <w:rsid w:val="000F2724"/>
    <w:rsid w:val="0016264A"/>
    <w:rsid w:val="001A2111"/>
    <w:rsid w:val="001D3C11"/>
    <w:rsid w:val="001E6C34"/>
    <w:rsid w:val="002030A3"/>
    <w:rsid w:val="00246863"/>
    <w:rsid w:val="002625A6"/>
    <w:rsid w:val="00363096"/>
    <w:rsid w:val="00390AB5"/>
    <w:rsid w:val="003A56E5"/>
    <w:rsid w:val="003B091E"/>
    <w:rsid w:val="003C26CD"/>
    <w:rsid w:val="003D29B6"/>
    <w:rsid w:val="003F5C2A"/>
    <w:rsid w:val="00404BEB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05AD8"/>
    <w:rsid w:val="006123E8"/>
    <w:rsid w:val="00614165"/>
    <w:rsid w:val="006318B1"/>
    <w:rsid w:val="006F3F5F"/>
    <w:rsid w:val="00715060"/>
    <w:rsid w:val="00734303"/>
    <w:rsid w:val="007369BD"/>
    <w:rsid w:val="00796CA8"/>
    <w:rsid w:val="007A7FF0"/>
    <w:rsid w:val="007F5D1F"/>
    <w:rsid w:val="008229AA"/>
    <w:rsid w:val="00832BAE"/>
    <w:rsid w:val="00853B04"/>
    <w:rsid w:val="00870510"/>
    <w:rsid w:val="0088117C"/>
    <w:rsid w:val="008917AD"/>
    <w:rsid w:val="008C65D1"/>
    <w:rsid w:val="008E0439"/>
    <w:rsid w:val="008E0F10"/>
    <w:rsid w:val="008F0FB0"/>
    <w:rsid w:val="00923E3F"/>
    <w:rsid w:val="0093464E"/>
    <w:rsid w:val="00954F94"/>
    <w:rsid w:val="009A20A2"/>
    <w:rsid w:val="00A53045"/>
    <w:rsid w:val="00A82BDA"/>
    <w:rsid w:val="00A9283C"/>
    <w:rsid w:val="00A97ABE"/>
    <w:rsid w:val="00AA2E33"/>
    <w:rsid w:val="00AB009E"/>
    <w:rsid w:val="00B634BB"/>
    <w:rsid w:val="00B71BE4"/>
    <w:rsid w:val="00B74D8B"/>
    <w:rsid w:val="00B84C10"/>
    <w:rsid w:val="00B90E76"/>
    <w:rsid w:val="00BB3E68"/>
    <w:rsid w:val="00BC1DA4"/>
    <w:rsid w:val="00BC2052"/>
    <w:rsid w:val="00BF0B16"/>
    <w:rsid w:val="00BF1EAA"/>
    <w:rsid w:val="00C109A7"/>
    <w:rsid w:val="00C513FF"/>
    <w:rsid w:val="00C563B3"/>
    <w:rsid w:val="00CF4A23"/>
    <w:rsid w:val="00D13EC2"/>
    <w:rsid w:val="00D26E76"/>
    <w:rsid w:val="00D43C37"/>
    <w:rsid w:val="00D91F71"/>
    <w:rsid w:val="00DA5ABD"/>
    <w:rsid w:val="00DC548A"/>
    <w:rsid w:val="00E071B5"/>
    <w:rsid w:val="00E10978"/>
    <w:rsid w:val="00E14D9E"/>
    <w:rsid w:val="00E157A4"/>
    <w:rsid w:val="00E42180"/>
    <w:rsid w:val="00E53B8E"/>
    <w:rsid w:val="00E6604D"/>
    <w:rsid w:val="00EA2A77"/>
    <w:rsid w:val="00EB4FC3"/>
    <w:rsid w:val="00ED4A06"/>
    <w:rsid w:val="00EE0437"/>
    <w:rsid w:val="00F20811"/>
    <w:rsid w:val="00F46887"/>
    <w:rsid w:val="00F73F55"/>
    <w:rsid w:val="00FC0096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5DBC-12A5-458E-B451-18D4C430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Pinzon</cp:lastModifiedBy>
  <cp:revision>15</cp:revision>
  <cp:lastPrinted>2020-01-13T12:42:00Z</cp:lastPrinted>
  <dcterms:created xsi:type="dcterms:W3CDTF">2019-07-03T15:59:00Z</dcterms:created>
  <dcterms:modified xsi:type="dcterms:W3CDTF">2021-10-04T20:02:00Z</dcterms:modified>
</cp:coreProperties>
</file>